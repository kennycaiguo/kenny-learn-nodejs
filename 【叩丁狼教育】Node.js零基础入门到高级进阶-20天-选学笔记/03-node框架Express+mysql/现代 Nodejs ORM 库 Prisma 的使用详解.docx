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0B" w:rsidRPr="00A5730B" w:rsidRDefault="00A5730B" w:rsidP="00A5730B">
      <w:pPr>
        <w:widowControl/>
        <w:jc w:val="center"/>
        <w:rPr>
          <w:ins w:id="0" w:author="Unknown"/>
          <w:rFonts w:ascii="微软雅黑" w:eastAsia="微软雅黑" w:hAnsi="微软雅黑" w:cs="Arial"/>
          <w:color w:val="222226"/>
          <w:kern w:val="0"/>
          <w:szCs w:val="21"/>
        </w:rPr>
      </w:pPr>
      <w:ins w:id="1" w:author="Unknown">
        <w:r w:rsidRPr="00A5730B">
          <w:rPr>
            <w:rFonts w:ascii="微软雅黑" w:eastAsia="微软雅黑" w:hAnsi="微软雅黑" w:cs="Arial" w:hint="eastAsia"/>
            <w:color w:val="222226"/>
            <w:kern w:val="0"/>
            <w:szCs w:val="21"/>
          </w:rPr>
          <w:br/>
        </w:r>
      </w:ins>
    </w:p>
    <w:p w:rsidR="00A5730B" w:rsidRPr="00A5730B" w:rsidRDefault="00A5730B" w:rsidP="00A5730B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r w:rsidRPr="00A5730B">
        <w:rPr>
          <w:rFonts w:ascii="微软雅黑" w:eastAsia="微软雅黑" w:hAnsi="微软雅黑" w:cs="Arial"/>
          <w:noProof/>
          <w:color w:val="222226"/>
          <w:kern w:val="0"/>
          <w:szCs w:val="21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03" name="矩形 103" descr="https://blog.csdn.net/xgangzai/article/details/120878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78C51" id="矩形 103" o:spid="_x0000_s1026" alt="https://blog.csdn.net/xgangzai/article/details/120878183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A5730B" w:rsidRPr="00A5730B" w:rsidRDefault="00A5730B" w:rsidP="00A5730B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r w:rsidRPr="00A5730B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>
            <wp:extent cx="1520825" cy="835025"/>
            <wp:effectExtent l="0" t="0" r="3175" b="0"/>
            <wp:docPr id="102" name="图片 102" descr="https://img-home.csdnimg.cn/images/2020112403251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home.csdnimg.cn/images/2020112403251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0B" w:rsidRPr="00A5730B" w:rsidRDefault="00A5730B" w:rsidP="00A5730B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9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博客</w:t>
        </w:r>
      </w:hyperlink>
    </w:p>
    <w:p w:rsidR="00A5730B" w:rsidRPr="00A5730B" w:rsidRDefault="00A5730B" w:rsidP="00A5730B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0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下载</w:t>
        </w:r>
      </w:hyperlink>
    </w:p>
    <w:p w:rsidR="00A5730B" w:rsidRPr="00A5730B" w:rsidRDefault="00A5730B" w:rsidP="00A5730B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1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学习 </w:t>
        </w:r>
        <w:r w:rsidRPr="00A5730B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0680" cy="606425"/>
              <wp:effectExtent l="0" t="0" r="0" b="0"/>
              <wp:docPr id="101" name="图片 101" descr="https://img-home.csdnimg.cn/images/20230523100320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mg-home.csdnimg.cn/images/20230523100320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0680" cy="606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5730B" w:rsidRPr="00A5730B" w:rsidRDefault="00A5730B" w:rsidP="00A5730B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3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社区</w:t>
        </w:r>
      </w:hyperlink>
    </w:p>
    <w:p w:rsidR="00A5730B" w:rsidRPr="00A5730B" w:rsidRDefault="00A5730B" w:rsidP="00A5730B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4" w:history="1">
        <w:r w:rsidRPr="00A5730B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0680" cy="606425"/>
              <wp:effectExtent l="0" t="0" r="0" b="0"/>
              <wp:docPr id="100" name="图片 100" descr="https://img-home.csdnimg.cn/images/20231212032739.pn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img-home.csdnimg.cn/images/20231212032739.pn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0680" cy="606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知道</w:t>
        </w:r>
      </w:hyperlink>
    </w:p>
    <w:p w:rsidR="00A5730B" w:rsidRPr="00A5730B" w:rsidRDefault="00A5730B" w:rsidP="00A5730B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6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GitCode</w:t>
        </w:r>
      </w:hyperlink>
    </w:p>
    <w:p w:rsidR="00A5730B" w:rsidRPr="00A5730B" w:rsidRDefault="00A5730B" w:rsidP="00A5730B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7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InsCode</w:t>
        </w:r>
      </w:hyperlink>
    </w:p>
    <w:p w:rsidR="00A5730B" w:rsidRPr="00A5730B" w:rsidRDefault="00A5730B" w:rsidP="00A5730B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</w:pPr>
      <w:r w:rsidRPr="00A5730B">
        <w:rPr>
          <w:rFonts w:ascii="微软雅黑" w:eastAsia="微软雅黑" w:hAnsi="微软雅黑" w:cs="Arial"/>
          <w:color w:val="222226"/>
          <w:kern w:val="0"/>
          <w:sz w:val="2"/>
          <w:szCs w:val="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6" type="#_x0000_t75" style="width:1in;height:18pt" o:ole="">
            <v:imagedata r:id="rId18" o:title=""/>
          </v:shape>
          <w:control r:id="rId19" w:name="DefaultOcxName" w:shapeid="_x0000_i1236"/>
        </w:object>
      </w:r>
    </w:p>
    <w:p w:rsidR="00A5730B" w:rsidRPr="00A5730B" w:rsidRDefault="00A5730B" w:rsidP="00A5730B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</w:pPr>
      <w:r w:rsidRPr="00A5730B"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  <w:t> </w:t>
      </w:r>
      <w:r w:rsidRPr="00A5730B">
        <w:rPr>
          <w:rFonts w:ascii="微软雅黑" w:eastAsia="微软雅黑" w:hAnsi="微软雅黑" w:cs="Arial" w:hint="eastAsia"/>
          <w:color w:val="FFFFFF"/>
          <w:kern w:val="0"/>
          <w:sz w:val="2"/>
          <w:szCs w:val="2"/>
        </w:rPr>
        <w:t>搜索</w:t>
      </w:r>
    </w:p>
    <w:p w:rsidR="00A5730B" w:rsidRPr="00A5730B" w:rsidRDefault="00A5730B" w:rsidP="00A5730B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r w:rsidRPr="00A5730B">
        <w:rPr>
          <w:rFonts w:ascii="微软雅黑" w:eastAsia="微软雅黑" w:hAnsi="微软雅黑" w:cs="Arial" w:hint="eastAsia"/>
          <w:color w:val="222226"/>
          <w:kern w:val="0"/>
          <w:szCs w:val="21"/>
        </w:rPr>
        <w:t>登录</w:t>
      </w:r>
    </w:p>
    <w:p w:rsidR="00A5730B" w:rsidRPr="00A5730B" w:rsidRDefault="00A5730B" w:rsidP="00A5730B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0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会员中心 </w:t>
        </w:r>
        <w:r w:rsidRPr="00A5730B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0680" cy="606425"/>
              <wp:effectExtent l="0" t="0" r="1270" b="0"/>
              <wp:docPr id="99" name="图片 99" descr="https://img-home.csdnimg.cn/images/20210918025138.gif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img-home.csdnimg.cn/images/20210918025138.gif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0680" cy="606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5730B" w:rsidRPr="00A5730B" w:rsidRDefault="00A5730B" w:rsidP="00A5730B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2" w:anchor="/msg/index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</w:rPr>
          <w:t>消息</w:t>
        </w:r>
      </w:hyperlink>
    </w:p>
    <w:p w:rsidR="00A5730B" w:rsidRPr="00A5730B" w:rsidRDefault="00A5730B" w:rsidP="00A5730B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3" w:anchor="/user-center/history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历史</w:t>
        </w:r>
      </w:hyperlink>
    </w:p>
    <w:p w:rsidR="00A5730B" w:rsidRPr="00A5730B" w:rsidRDefault="00A5730B" w:rsidP="00A5730B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4" w:tooltip="创作中心" w:history="1">
        <w:r w:rsidRPr="00A5730B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创作中心</w:t>
        </w:r>
      </w:hyperlink>
    </w:p>
    <w:p w:rsidR="00A5730B" w:rsidRPr="00A5730B" w:rsidRDefault="00A5730B" w:rsidP="00A5730B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5" w:history="1">
        <w:r w:rsidRPr="00A5730B">
          <w:rPr>
            <w:rFonts w:ascii="微软雅黑" w:eastAsia="微软雅黑" w:hAnsi="微软雅黑" w:cs="Arial" w:hint="eastAsia"/>
            <w:color w:val="FFFFFF"/>
            <w:kern w:val="0"/>
            <w:szCs w:val="21"/>
            <w:u w:val="single"/>
            <w:shd w:val="clear" w:color="auto" w:fill="FC5531"/>
          </w:rPr>
          <w:t>发布</w:t>
        </w:r>
      </w:hyperlink>
    </w:p>
    <w:p w:rsidR="00A5730B" w:rsidRPr="00A5730B" w:rsidRDefault="00A5730B" w:rsidP="00A5730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A5730B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现代 Nodejs ORM 库 Prisma 的使用详解</w:t>
      </w:r>
    </w:p>
    <w:p w:rsidR="00A5730B" w:rsidRPr="00A5730B" w:rsidRDefault="00A5730B" w:rsidP="00A5730B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bookmarkStart w:id="2" w:name="t0"/>
      <w:bookmarkEnd w:id="2"/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ORM(Object relational mappers)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的含义是，将数据模型与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Object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建立强力的映射关系，这样我们对数据的增删改查可以转换为操作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Object(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对象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是一个现代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Nodejs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库，根据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官方文档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可以了解这个库是如何设计与使用的。</w:t>
      </w:r>
    </w:p>
    <w:p w:rsidR="00A5730B" w:rsidRPr="00A5730B" w:rsidRDefault="00A5730B" w:rsidP="00A5730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3" w:name="t1"/>
      <w:bookmarkEnd w:id="3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概述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提供了大量工具，包括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Schema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Prisma Client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Prisma Migrate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Prisma CLI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Studio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等，其中最核心的两个是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Schema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Client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，分别是描述应用数据模型与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Node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操作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与一般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完全由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Class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描述数据模型不同，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Primsa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采用了一个全新语法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Primsa Schema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描述数据模型，再执行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prisma generate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产生一个配置文件存储在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node_modules/.prisma/client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中，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Node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代码里就可以使用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Client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对数据增删改查了。</w:t>
      </w:r>
    </w:p>
    <w:p w:rsidR="00A5730B" w:rsidRPr="00A5730B" w:rsidRDefault="00A5730B" w:rsidP="00A5730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4" w:name="t2"/>
      <w:bookmarkEnd w:id="4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Prisma Schema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Primsa Schema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是在最大程度贴近数据库结构描述的基础上，对关联关系进行了进一步抽象，并且背后维护了与数据模型的对应关系，下图很好的说明了这一点：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959361" cy="5919262"/>
            <wp:effectExtent l="0" t="0" r="0" b="0"/>
            <wp:docPr id="93" name="图片 93" descr="1ae0f713bf004af04bc98a5d405f0a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ae0f713bf004af04bc98a5d405f0a9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215" cy="59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可以看到，几乎与数据库的定义一模一样，唯一多出来的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posts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author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其实是弥补了数据库表关联外键中不直观的部分，将这些外键转化为实体对象，让操作时感受不到外键或者多表的存在，在具体操作时再转化为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join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操作。下面是对应的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Schema: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datasource db {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provider = "postgresql"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url      = env("DATABASE_URL")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}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generator client {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provider = "prisma-client-js"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}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model Post {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id        Int     @id @default(autoincrement())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title     String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content   String? @map("post_content")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published Boolean @default(false)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author    User?   @relation(fields: [authorId], references: [id])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authorId  Int?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}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model User {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id    Int     @id @default(autoincrement())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email String  @unique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name  String?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posts Post[]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datasource db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申明了链接数据库信息；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generator client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申明了使用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Client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进行客户端操作，也就是说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Client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其实是可以替换实现的；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model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是最核心的模型定义。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在模型定义中，可以通过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@map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修改字段名映射、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@@map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修改表名映射，默认情况下，字段名与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key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名相同：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model Comment {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title @map("comment_title")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@@map("comments")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字段由下面四种描述组成：</w:t>
      </w:r>
    </w:p>
    <w:p w:rsidR="00A5730B" w:rsidRPr="00A5730B" w:rsidRDefault="00A5730B" w:rsidP="00A5730B">
      <w:pPr>
        <w:widowControl/>
        <w:numPr>
          <w:ilvl w:val="0"/>
          <w:numId w:val="4"/>
        </w:numPr>
        <w:shd w:val="clear" w:color="auto" w:fill="FFFFFF"/>
        <w:spacing w:after="240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字段名。</w:t>
      </w:r>
    </w:p>
    <w:p w:rsidR="00A5730B" w:rsidRPr="00A5730B" w:rsidRDefault="00A5730B" w:rsidP="00A5730B">
      <w:pPr>
        <w:widowControl/>
        <w:numPr>
          <w:ilvl w:val="0"/>
          <w:numId w:val="4"/>
        </w:numPr>
        <w:shd w:val="clear" w:color="auto" w:fill="FFFFFF"/>
        <w:spacing w:after="240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字段类型。</w:t>
      </w:r>
    </w:p>
    <w:p w:rsidR="00A5730B" w:rsidRPr="00A5730B" w:rsidRDefault="00A5730B" w:rsidP="00A5730B">
      <w:pPr>
        <w:widowControl/>
        <w:numPr>
          <w:ilvl w:val="0"/>
          <w:numId w:val="4"/>
        </w:numPr>
        <w:shd w:val="clear" w:color="auto" w:fill="FFFFFF"/>
        <w:spacing w:after="240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可选的类型修饰。</w:t>
      </w:r>
    </w:p>
    <w:p w:rsidR="00A5730B" w:rsidRPr="00A5730B" w:rsidRDefault="00A5730B" w:rsidP="00A5730B">
      <w:pPr>
        <w:widowControl/>
        <w:numPr>
          <w:ilvl w:val="0"/>
          <w:numId w:val="4"/>
        </w:numPr>
        <w:shd w:val="clear" w:color="auto" w:fill="FFFFFF"/>
        <w:spacing w:after="240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可选的属性描述。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model Tag {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 xml:space="preserve">  name String? @id</w:t>
      </w:r>
    </w:p>
    <w:p w:rsidR="00A5730B" w:rsidRPr="009E0B9E" w:rsidRDefault="00A5730B" w:rsidP="009E0B9E">
      <w:pPr>
        <w:rPr>
          <w:b/>
          <w:sz w:val="24"/>
          <w:szCs w:val="24"/>
        </w:rPr>
      </w:pPr>
      <w:r w:rsidRPr="009E0B9E">
        <w:rPr>
          <w:b/>
          <w:sz w:val="24"/>
          <w:szCs w:val="24"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在这个描述里，包含字段名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name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、字段类型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String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、类型修饰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?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、属性描述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@id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5730B" w:rsidRPr="00A5730B" w:rsidRDefault="00A5730B" w:rsidP="00A5730B">
      <w:pPr>
        <w:widowControl/>
        <w:shd w:val="clear" w:color="auto" w:fill="FFFFFF"/>
        <w:spacing w:before="360" w:after="12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字段类型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字段类型可以是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model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，比如关联类型字段场景：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model Post {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id       Int       @id @default(autoincrement())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// Other fields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comments Comment[] // A post can have many comments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}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model Comment {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id     Int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// Other fields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Post   Post? @relation(fields: [postId], references: [id]) // A comment can have one post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postId Int?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关联场景有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1v1, nv1, 1vn, nvn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四种情况，字段类型可以为定义的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model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名称，并使用属性描述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@relation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定义关联关系，比如上面的例子，描述了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Commenct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Post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存在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nv1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关系，并且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Comment.postId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Post.id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关联。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字段类型还可以是底层数据类型，通过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@db.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描述，比如：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model Post 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id @db.TinyInt(1)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对于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不支持的类型，还可以使用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Unsupported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修饰：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model Post 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someField Unsupported("polygon")?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这种类型的字段无法通过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API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查询，但可以通过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queryRaw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方式查询。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queryRaw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是一种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对原始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模式的支持，在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Client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会提到。</w:t>
      </w:r>
    </w:p>
    <w:p w:rsidR="00A5730B" w:rsidRPr="00A5730B" w:rsidRDefault="00A5730B" w:rsidP="00A5730B">
      <w:pPr>
        <w:widowControl/>
        <w:shd w:val="clear" w:color="auto" w:fill="FFFFFF"/>
        <w:spacing w:before="360" w:after="12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类型修饰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类型修饰有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?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[]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两种语法，比如：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model User 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name  String?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posts Post[]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分别表示可选与数组。</w:t>
      </w:r>
    </w:p>
    <w:p w:rsidR="00A5730B" w:rsidRPr="00A5730B" w:rsidRDefault="00A5730B" w:rsidP="00A5730B">
      <w:pPr>
        <w:widowControl/>
        <w:shd w:val="clear" w:color="auto" w:fill="FFFFFF"/>
        <w:spacing w:before="360" w:after="12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属性描述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属性描述有如下几种语法：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model User {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id        Int     @id @default(autoincrement())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isAdmin   Boolean @default(false)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email     String  @unique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@@unique([firstName, lastName])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@id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对应数据库的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PRIMARY KEY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@default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设置字段默认值，可以联合函数使用，比如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@default(autoincrement())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，可用函数包括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autoincrement()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dbgenerated()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cuid()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uuid()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now()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，还可以通过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dbgenerated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直接调用数据库底层的函数，比如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dbgenerated("gen_random_uuid()")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@unique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设置字段值唯一。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@relation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设置关联，上面已经提到过了。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@map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设置映射，上面也提到过了。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@updatedAt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修饰字段用来存储上次更新时间，一般是数据库自带的能力。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@ignore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对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标记无效的字段。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所有属性描述都可以组合使用，并且还存在需对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model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级别的描述，一般用两个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描述，包括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@@id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@@unique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@@index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@@map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@@ignore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5730B" w:rsidRPr="00A5730B" w:rsidRDefault="00A5730B" w:rsidP="00A5730B">
      <w:pPr>
        <w:widowControl/>
        <w:shd w:val="clear" w:color="auto" w:fill="FFFFFF"/>
        <w:spacing w:before="360" w:after="12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ManyToMany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在多对多关联关系的描述上也下了功夫，支持隐式关联描述：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model Post {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id         Int        @id @default(autoincrement())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categories Category[]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}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model Category {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id    Int    @id @default(autoincrement())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 xml:space="preserve">  posts Post[]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看上去很自然，但其实背后隐藏了不少实现。数据库多对多关系一般通过第三张表实现，第三张表会存储两张表之间外键对应关系，所以如果要显式定义其实是这样的：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model Post 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id         Int                 @id @default(autoincrement())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categories CategoriesOnPosts[]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model Category 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id    Int                 @id @default(autoincrement())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posts CategoriesOnPosts[]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model CategoriesOnPosts 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post       Post     @relation(fields: [postId], references: [id])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postId     Int // relation scalar field (used in the `@relation` attribute above)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category   Category @relation(fields: [categoryId], references: [id])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categoryId Int // relation scalar field (used in the `@relation` attribute above)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assignedAt DateTime @default(now())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assignedBy String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@@id([postId, categoryId])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背后生成如下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CREATE TABLE "Category" (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id SERIAL PRIMARY KEY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);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CREATE TABLE "Post" (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id SERIAL PRIMARY KEY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);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-- Relation table + indexes -------------------------------------------------------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CREATE TABLE "CategoryToPost" (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"categoryId" integer NOT NULL,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"postId" integer NOT NULL,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"assignedBy" text NOT NULL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"assignedAt" timestamp NOT NULL DEFAULT CURRENT_TIMESTAMP,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FOREIGN KEY ("categoryId")  REFERENCES "Category"(id),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FOREIGN KEY ("postId") REFERENCES "Post"(id)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);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CREATE UNIQUE INDEX "CategoryToPost_category_post_unique" ON "CategoryToPost"("categoryId" int4_ops,"postId" int4_ops);</w:t>
      </w:r>
    </w:p>
    <w:p w:rsidR="00A5730B" w:rsidRPr="00A5730B" w:rsidRDefault="00A5730B" w:rsidP="00A5730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5" w:name="t3"/>
      <w:bookmarkEnd w:id="5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Prisma Client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描述好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Model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后，执行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prisma generate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，再利用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npm install @prisma/client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安装好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Node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包后，就可以在代码里操作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了：</w:t>
      </w:r>
    </w:p>
    <w:p w:rsidR="00A5730B" w:rsidRPr="00DC7B2C" w:rsidRDefault="00A5730B" w:rsidP="00DC7B2C">
      <w:pPr>
        <w:rPr>
          <w:rFonts w:hint="eastAsia"/>
          <w:b/>
          <w:sz w:val="24"/>
          <w:szCs w:val="24"/>
        </w:rPr>
      </w:pPr>
      <w:r w:rsidRPr="00DC7B2C">
        <w:rPr>
          <w:b/>
          <w:sz w:val="24"/>
          <w:szCs w:val="24"/>
        </w:rPr>
        <w:t>import { PrismaClient } from '@prisma/client'</w:t>
      </w:r>
    </w:p>
    <w:p w:rsidR="00A5730B" w:rsidRPr="00DC7B2C" w:rsidRDefault="00A5730B" w:rsidP="00DC7B2C">
      <w:pPr>
        <w:rPr>
          <w:b/>
          <w:sz w:val="24"/>
          <w:szCs w:val="24"/>
        </w:rPr>
      </w:pPr>
      <w:r w:rsidRPr="00DC7B2C">
        <w:rPr>
          <w:b/>
          <w:sz w:val="24"/>
          <w:szCs w:val="24"/>
        </w:rPr>
        <w:t>const prisma = new PrismaClient()</w:t>
      </w:r>
    </w:p>
    <w:p w:rsidR="00A5730B" w:rsidRPr="00A5730B" w:rsidRDefault="00A5730B" w:rsidP="00A5730B">
      <w:pPr>
        <w:widowControl/>
        <w:shd w:val="clear" w:color="auto" w:fill="FFFFFF"/>
        <w:spacing w:before="360" w:after="12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6" w:name="_GoBack"/>
      <w:bookmarkEnd w:id="6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CRUD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create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创建一条记录：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user = await prisma.user.create({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data: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email: 'elsa@prisma.io',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name: 'Elsa Prisma',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createMany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创建多条记录：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createMany = await prisma.user.createMany({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data: [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{ name: 'Bob', email: 'bob@prisma.io'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{ name: 'Bobo', email: 'bob@prisma.io' }, // Duplicate unique key!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{ name: 'Yewande', email: 'yewande@prisma.io'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{ name: 'Angelique', email: 'angelique@prisma.io'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],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skipDuplicates: true, // Skip 'Bobo'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findUnique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查找单条记录：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user = await prisma.user.findUnique({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email: 'elsa@prisma.io',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对于联合索引的情况：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model TimePeriod 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year    Int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quarter Int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total   Decimal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 @@id([year, quarter])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需要再嵌套一层由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_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拼接的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key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timePeriod = await prisma.timePeriod.findUnique({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year_quarter: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  quarter: 4,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  year: 2020,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findMany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查询多条记录：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users = await prisma.user.findMany()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可以使用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中各种条件语句，语法如下：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users = await prisma.user.findMany({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role: 'ADMIN',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include: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posts: true,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A5730B" w:rsidRDefault="00A5730B" w:rsidP="00DC7B2C">
      <w:pPr>
        <w:rPr>
          <w:shd w:val="clear" w:color="auto" w:fill="282C34"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update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更新记录：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updateUser = await prisma.user.update({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email: 'viola@prisma.io',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data: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name: 'Viola the Magnificent',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A5730B" w:rsidRDefault="00A5730B" w:rsidP="00DC7B2C">
      <w:pPr>
        <w:rPr>
          <w:shd w:val="clear" w:color="auto" w:fill="282C34"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updateMany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更新多条记录：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updateUsers = await prisma.user.updateMany({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email: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  contains: 'prisma.io',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data: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role: 'ADMIN',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delete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删除记录：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deleteUser = await prisma.user.delete({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email: 'bert@prisma.io',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A5730B" w:rsidRDefault="00A5730B" w:rsidP="00DC7B2C">
      <w:pPr>
        <w:rPr>
          <w:shd w:val="clear" w:color="auto" w:fill="282C34"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deleteMany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删除多条记录：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deleteUsers = await prisma.user.deleteMany({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email: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  contains: 'prisma.io',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A5730B" w:rsidRDefault="00A5730B" w:rsidP="00DC7B2C">
      <w:pPr>
        <w:rPr>
          <w:shd w:val="clear" w:color="auto" w:fill="282C34"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include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表示关联查询是否生效，比如：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getUser = await prisma.user.findUnique({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id: 19,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include: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posts: true,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这样就会在查询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user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表时，顺带查询所有关联的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post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表。关联查询也支持嵌套：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user = await prisma.user.findMany({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include: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posts: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  include: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    categories: true,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筛选条件支持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equals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not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in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notIn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lt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lte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gt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gte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contains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search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mode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startsWith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endsWith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AND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OR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NOT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，一般用法如下：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result = await prisma.user.findMany({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where: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name: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  equals: 'Eleanor',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这个语句代替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where name="Eleanor"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，即通过对象嵌套的方式表达语义。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也可以直接写原生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email = 'emelie@prisma.io'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result = await prisma.$queryRaw(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Prisma.sql`SELECT * FROM User WHERE email = ${email}`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)</w:t>
      </w:r>
    </w:p>
    <w:p w:rsidR="00A5730B" w:rsidRPr="00A5730B" w:rsidRDefault="00A5730B" w:rsidP="00A5730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7" w:name="t4"/>
      <w:bookmarkEnd w:id="7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中间件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支持中间件的方式在执行过程中进行拓展，看下面的例子：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prisma = new PrismaClient()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// Middleware 1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prisma.$use(async (params, next) =&gt;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console.log(params.args.data.title)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console.log('1')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const result = await next(params)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console.log('6')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return result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// Middleware 2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prisma.$use(async (params, next) =&gt;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console.log('2')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const result = await next(params)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console.log('5')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return result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// Middleware 3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prisma.$use(async (params, next) =&gt;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console.log('3')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const result = await next(params)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console.log('4')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return result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create = await prisma.post.create({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data: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title: 'Welcome to Prisma Day 2020',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const create2 = await prisma.post.create({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data: {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  title: 'How to Prisma!',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  },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输出如下：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Welcome to Prisma Day 2020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1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2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3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4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5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6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How to Prisma!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1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2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3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4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 xml:space="preserve">5 </w:t>
      </w:r>
    </w:p>
    <w:p w:rsidR="00A5730B" w:rsidRPr="00DC7B2C" w:rsidRDefault="00A5730B" w:rsidP="00DC7B2C">
      <w:pPr>
        <w:rPr>
          <w:b/>
        </w:rPr>
      </w:pPr>
      <w:r w:rsidRPr="00DC7B2C">
        <w:rPr>
          <w:b/>
        </w:rPr>
        <w:t>6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可以看到，中间件执行顺序是洋葱模型，并且每个操作都会触发。我们可以利用中间件拓展业务逻辑或者进行操作时间的打点记录。</w:t>
      </w:r>
    </w:p>
    <w:p w:rsidR="00A5730B" w:rsidRPr="00A5730B" w:rsidRDefault="00A5730B" w:rsidP="00A5730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8" w:name="t5"/>
      <w:bookmarkEnd w:id="8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精读</w:t>
      </w:r>
    </w:p>
    <w:p w:rsidR="00A5730B" w:rsidRPr="00A5730B" w:rsidRDefault="00A5730B" w:rsidP="00A5730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9" w:name="t6"/>
      <w:bookmarkEnd w:id="9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ORM 的两种设计模式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有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Active Record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Data Mapper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两种设计模式，其中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Active Record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使对象背后完全对应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查询，现在已经不怎么流行了，而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Data Mapper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模式中的对象并不知道数据库的存在，即中间多了一层映射，甚至背后不需要对应数据库，所以可以做一些很轻量的调试功能。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采用了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Data Mapper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模式。</w:t>
      </w:r>
    </w:p>
    <w:p w:rsidR="00A5730B" w:rsidRPr="00A5730B" w:rsidRDefault="00A5730B" w:rsidP="00A5730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0" w:name="t7"/>
      <w:bookmarkEnd w:id="10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ORM 容易引发性能问题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当数据量大，或者性能、资源敏感的情况下，我们需要对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进行优化，甚至我们需要对特定的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Mysql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的特定版本的某些内核错误，对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进行某些看似无意义的申明调优（比如在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where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之前再进行相同条件的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IN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范围限定），有的时候能取得惊人的性能提升。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是建立在一个较为理想化理论基础上的，即数据模型可以很好的转化为对象操作，然而对象操作由于屏蔽了细节，我们无法对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进行针对性调优。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另外，得益于对象操作的便利性，我们很容易通过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obj.obj.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的方式访问某些属性，但这背后生成的却是一系列未经优化（或者部分自动优化）的复杂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join sql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，我们在写这些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时会提前考虑性能因素，但通过对象调用时却因为成本低，或觉得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有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magic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优化等想法，写出很多实际上不合理的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5730B" w:rsidRPr="00A5730B" w:rsidRDefault="00A5730B" w:rsidP="00A5730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1" w:name="t8"/>
      <w:bookmarkEnd w:id="11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Prisma Schema 的好处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其实从语法上，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Schema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Typeorm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基于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Class +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装饰器的拓展几乎可以等价转换，但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Schema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在实际使用中有一个很不错的优势，即减少样板代码以及稳定数据库模型。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减少样板代码比较好理解，因为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Schema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并不会出现在代码中，而稳定模型是指，只要不执行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prisma generate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，数据模型就不会变化，而且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Schema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也独立于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Node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存在，甚至可以不放在项目源码中，相比之下，修改起来会更加慎重，而完全用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Node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定义的模型因为本身是代码的一部分，可能会突然被修改，而且也没有执行数据库结构同步的操作。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如果项目采用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，则模型变更后，可以执行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prisma db pull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更新数据库结构，再执行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prisma generate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更新客户端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，这个流程比较清晰。</w:t>
      </w:r>
    </w:p>
    <w:p w:rsidR="00A5730B" w:rsidRPr="00A5730B" w:rsidRDefault="00A5730B" w:rsidP="00A5730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2" w:name="t9"/>
      <w:bookmarkEnd w:id="12"/>
      <w:r w:rsidRPr="00A5730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总结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Schema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的一大特色，因为这部分描述独立于代码，带来了如下几个好处：</w:t>
      </w:r>
    </w:p>
    <w:p w:rsidR="00A5730B" w:rsidRPr="00A5730B" w:rsidRDefault="00A5730B" w:rsidP="00A5730B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定义比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Node Class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更简洁。</w:t>
      </w:r>
    </w:p>
    <w:p w:rsidR="00A5730B" w:rsidRPr="00A5730B" w:rsidRDefault="00A5730B" w:rsidP="00A5730B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不生成冗余的代码结构。</w:t>
      </w:r>
    </w:p>
    <w:p w:rsidR="00A5730B" w:rsidRPr="00A5730B" w:rsidRDefault="00A5730B" w:rsidP="00A5730B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Client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更加轻量，且查询返回的都是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Pure Object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至于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Client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设计其实并没有特别突出之处，无论与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sequelize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还是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typeorm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设计相比，都没有太大的优化，只是风格不同。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不过对于记录的创建，我更喜欢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// typeorm - save API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const userRepository = getManager().getRepository(User)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const newUser = new User()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newUser.name = 'Alice'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userRepository.save(newUser)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 xml:space="preserve"> 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// typeorm - insert API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const userRepository = getManager().getRepository(User)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userRepository.insert({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name: 'Alice',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})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 xml:space="preserve"> 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// sequelize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const user = User.build({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name: 'Alice',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})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await user.save()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 xml:space="preserve"> 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// Mongoose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const user = await User.create({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name: 'Alice',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email: 'alice@prisma.io',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})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 xml:space="preserve"> 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// prisma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const newUser = await prisma.user.create({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data: {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  name: 'Alice',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},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首先存在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prisma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这个顶层变量，使用起来会非常方便，另外从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拓展上来说，虽然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Mongoose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设计得更简洁，但添加一些条件时拓展性会不足，导致结构不太稳定，不利于统一记忆。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Client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统一采用下面这种结构：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await prisma.modelName.operateName({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// 数据，比如 create、update 时会用到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data: /** ... */,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// 条件，大部分情况都可以用到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where: /** ... */,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  // 其它特殊参数，或者 operater 特有的参数</w:t>
      </w:r>
    </w:p>
    <w:p w:rsidR="00A5730B" w:rsidRPr="00DD0BE4" w:rsidRDefault="00A5730B" w:rsidP="00DD0BE4">
      <w:pPr>
        <w:rPr>
          <w:b/>
        </w:rPr>
      </w:pPr>
      <w:r w:rsidRPr="00DD0BE4">
        <w:rPr>
          <w:b/>
        </w:rPr>
        <w:t>})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所以总的来说，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虽然没有对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做出革命性改变，但在微创新与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优化上都做得足够棒，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github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更新也比较活跃，如果你决定使用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开发项目，还是比较推荐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的。</w:t>
      </w:r>
    </w:p>
    <w:p w:rsidR="00A5730B" w:rsidRPr="00A5730B" w:rsidRDefault="00A5730B" w:rsidP="00A5730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在实际使用中，为了规避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ORM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产生笨拙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导致的性能问题，可以利用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Prisma Middleware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监控查询性能，并对性能较差的地方采用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宋体" w:eastAsia="宋体" w:hAnsi="宋体" w:cs="宋体"/>
          <w:color w:val="4D4D4D"/>
          <w:kern w:val="0"/>
          <w:sz w:val="24"/>
          <w:szCs w:val="24"/>
        </w:rPr>
        <w:t>prisma.$queryRaw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原生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 </w:t>
      </w:r>
      <w:r w:rsidRPr="00A5730B">
        <w:rPr>
          <w:rFonts w:ascii="Arial" w:eastAsia="宋体" w:hAnsi="Arial" w:cs="Arial"/>
          <w:color w:val="4D4D4D"/>
          <w:kern w:val="0"/>
          <w:sz w:val="27"/>
          <w:szCs w:val="27"/>
        </w:rPr>
        <w:t>查询。</w:t>
      </w:r>
    </w:p>
    <w:p w:rsidR="00CA4836" w:rsidRDefault="00CA4836"/>
    <w:sectPr w:rsidR="00CA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B9E" w:rsidRDefault="009E0B9E" w:rsidP="00A5730B">
      <w:r>
        <w:separator/>
      </w:r>
    </w:p>
  </w:endnote>
  <w:endnote w:type="continuationSeparator" w:id="0">
    <w:p w:rsidR="009E0B9E" w:rsidRDefault="009E0B9E" w:rsidP="00A5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B9E" w:rsidRDefault="009E0B9E" w:rsidP="00A5730B">
      <w:r>
        <w:separator/>
      </w:r>
    </w:p>
  </w:footnote>
  <w:footnote w:type="continuationSeparator" w:id="0">
    <w:p w:rsidR="009E0B9E" w:rsidRDefault="009E0B9E" w:rsidP="00A5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644"/>
    <w:multiLevelType w:val="multilevel"/>
    <w:tmpl w:val="7B98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62A8C"/>
    <w:multiLevelType w:val="multilevel"/>
    <w:tmpl w:val="EC4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4B6C"/>
    <w:multiLevelType w:val="multilevel"/>
    <w:tmpl w:val="4892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F7A48"/>
    <w:multiLevelType w:val="multilevel"/>
    <w:tmpl w:val="E71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F5B6F"/>
    <w:multiLevelType w:val="multilevel"/>
    <w:tmpl w:val="178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709C6"/>
    <w:multiLevelType w:val="multilevel"/>
    <w:tmpl w:val="435C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E7E67"/>
    <w:multiLevelType w:val="multilevel"/>
    <w:tmpl w:val="F456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F3D4E"/>
    <w:multiLevelType w:val="multilevel"/>
    <w:tmpl w:val="4C3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04ED6"/>
    <w:multiLevelType w:val="multilevel"/>
    <w:tmpl w:val="38B0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B04E2"/>
    <w:multiLevelType w:val="multilevel"/>
    <w:tmpl w:val="0666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A19BA"/>
    <w:multiLevelType w:val="multilevel"/>
    <w:tmpl w:val="708C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A5BA2"/>
    <w:multiLevelType w:val="multilevel"/>
    <w:tmpl w:val="5092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44A95"/>
    <w:multiLevelType w:val="multilevel"/>
    <w:tmpl w:val="E2DE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135F2"/>
    <w:multiLevelType w:val="multilevel"/>
    <w:tmpl w:val="905A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265A1"/>
    <w:multiLevelType w:val="multilevel"/>
    <w:tmpl w:val="27F4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51612"/>
    <w:multiLevelType w:val="multilevel"/>
    <w:tmpl w:val="DF3A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94E24"/>
    <w:multiLevelType w:val="multilevel"/>
    <w:tmpl w:val="E436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E3106"/>
    <w:multiLevelType w:val="multilevel"/>
    <w:tmpl w:val="001E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C1442"/>
    <w:multiLevelType w:val="multilevel"/>
    <w:tmpl w:val="AF64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AB4F92"/>
    <w:multiLevelType w:val="multilevel"/>
    <w:tmpl w:val="CD32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985B3C"/>
    <w:multiLevelType w:val="multilevel"/>
    <w:tmpl w:val="CD56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A64018"/>
    <w:multiLevelType w:val="multilevel"/>
    <w:tmpl w:val="4970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93364A"/>
    <w:multiLevelType w:val="multilevel"/>
    <w:tmpl w:val="E044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646744"/>
    <w:multiLevelType w:val="multilevel"/>
    <w:tmpl w:val="D99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E6F92"/>
    <w:multiLevelType w:val="multilevel"/>
    <w:tmpl w:val="EE80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90089F"/>
    <w:multiLevelType w:val="multilevel"/>
    <w:tmpl w:val="E938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9818F0"/>
    <w:multiLevelType w:val="multilevel"/>
    <w:tmpl w:val="E64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135EC"/>
    <w:multiLevelType w:val="multilevel"/>
    <w:tmpl w:val="B292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A81777"/>
    <w:multiLevelType w:val="multilevel"/>
    <w:tmpl w:val="F00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74D1C"/>
    <w:multiLevelType w:val="multilevel"/>
    <w:tmpl w:val="E87C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6E1C87"/>
    <w:multiLevelType w:val="multilevel"/>
    <w:tmpl w:val="18F4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EC6760"/>
    <w:multiLevelType w:val="multilevel"/>
    <w:tmpl w:val="47F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5E6D14"/>
    <w:multiLevelType w:val="multilevel"/>
    <w:tmpl w:val="F424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0C14CE"/>
    <w:multiLevelType w:val="multilevel"/>
    <w:tmpl w:val="B16C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EE6CB4"/>
    <w:multiLevelType w:val="multilevel"/>
    <w:tmpl w:val="0FF8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9E20D2"/>
    <w:multiLevelType w:val="multilevel"/>
    <w:tmpl w:val="B074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C8325C"/>
    <w:multiLevelType w:val="multilevel"/>
    <w:tmpl w:val="4AEE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5B2E88"/>
    <w:multiLevelType w:val="multilevel"/>
    <w:tmpl w:val="C920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BB624B"/>
    <w:multiLevelType w:val="multilevel"/>
    <w:tmpl w:val="2CC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D20677"/>
    <w:multiLevelType w:val="multilevel"/>
    <w:tmpl w:val="7CA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B36D12"/>
    <w:multiLevelType w:val="multilevel"/>
    <w:tmpl w:val="399C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E4276A"/>
    <w:multiLevelType w:val="multilevel"/>
    <w:tmpl w:val="739C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A03C3F"/>
    <w:multiLevelType w:val="multilevel"/>
    <w:tmpl w:val="00A2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4"/>
  </w:num>
  <w:num w:numId="3">
    <w:abstractNumId w:val="21"/>
  </w:num>
  <w:num w:numId="4">
    <w:abstractNumId w:val="9"/>
  </w:num>
  <w:num w:numId="5">
    <w:abstractNumId w:val="15"/>
  </w:num>
  <w:num w:numId="6">
    <w:abstractNumId w:val="42"/>
  </w:num>
  <w:num w:numId="7">
    <w:abstractNumId w:val="30"/>
  </w:num>
  <w:num w:numId="8">
    <w:abstractNumId w:val="13"/>
  </w:num>
  <w:num w:numId="9">
    <w:abstractNumId w:val="0"/>
  </w:num>
  <w:num w:numId="10">
    <w:abstractNumId w:val="14"/>
  </w:num>
  <w:num w:numId="11">
    <w:abstractNumId w:val="19"/>
  </w:num>
  <w:num w:numId="12">
    <w:abstractNumId w:val="28"/>
  </w:num>
  <w:num w:numId="13">
    <w:abstractNumId w:val="24"/>
  </w:num>
  <w:num w:numId="14">
    <w:abstractNumId w:val="33"/>
  </w:num>
  <w:num w:numId="15">
    <w:abstractNumId w:val="20"/>
  </w:num>
  <w:num w:numId="16">
    <w:abstractNumId w:val="5"/>
  </w:num>
  <w:num w:numId="17">
    <w:abstractNumId w:val="2"/>
  </w:num>
  <w:num w:numId="18">
    <w:abstractNumId w:val="11"/>
  </w:num>
  <w:num w:numId="19">
    <w:abstractNumId w:val="16"/>
  </w:num>
  <w:num w:numId="20">
    <w:abstractNumId w:val="40"/>
  </w:num>
  <w:num w:numId="21">
    <w:abstractNumId w:val="6"/>
  </w:num>
  <w:num w:numId="22">
    <w:abstractNumId w:val="18"/>
  </w:num>
  <w:num w:numId="23">
    <w:abstractNumId w:val="4"/>
  </w:num>
  <w:num w:numId="24">
    <w:abstractNumId w:val="37"/>
  </w:num>
  <w:num w:numId="25">
    <w:abstractNumId w:val="1"/>
  </w:num>
  <w:num w:numId="26">
    <w:abstractNumId w:val="41"/>
  </w:num>
  <w:num w:numId="27">
    <w:abstractNumId w:val="17"/>
  </w:num>
  <w:num w:numId="28">
    <w:abstractNumId w:val="12"/>
  </w:num>
  <w:num w:numId="29">
    <w:abstractNumId w:val="8"/>
  </w:num>
  <w:num w:numId="30">
    <w:abstractNumId w:val="27"/>
  </w:num>
  <w:num w:numId="31">
    <w:abstractNumId w:val="25"/>
  </w:num>
  <w:num w:numId="32">
    <w:abstractNumId w:val="22"/>
  </w:num>
  <w:num w:numId="33">
    <w:abstractNumId w:val="32"/>
  </w:num>
  <w:num w:numId="34">
    <w:abstractNumId w:val="26"/>
  </w:num>
  <w:num w:numId="35">
    <w:abstractNumId w:val="3"/>
  </w:num>
  <w:num w:numId="36">
    <w:abstractNumId w:val="35"/>
  </w:num>
  <w:num w:numId="37">
    <w:abstractNumId w:val="39"/>
  </w:num>
  <w:num w:numId="38">
    <w:abstractNumId w:val="38"/>
  </w:num>
  <w:num w:numId="39">
    <w:abstractNumId w:val="31"/>
  </w:num>
  <w:num w:numId="40">
    <w:abstractNumId w:val="23"/>
  </w:num>
  <w:num w:numId="41">
    <w:abstractNumId w:val="10"/>
  </w:num>
  <w:num w:numId="42">
    <w:abstractNumId w:val="36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FA"/>
    <w:rsid w:val="00595AFA"/>
    <w:rsid w:val="009E0B9E"/>
    <w:rsid w:val="00A5730B"/>
    <w:rsid w:val="00CA4836"/>
    <w:rsid w:val="00DC7B2C"/>
    <w:rsid w:val="00D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F952D"/>
  <w15:chartTrackingRefBased/>
  <w15:docId w15:val="{A2942F9A-6454-40F3-AC29-7219BF0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73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573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573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573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5730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3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73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573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573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5730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5730B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A57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5730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5730B"/>
    <w:rPr>
      <w:color w:val="800080"/>
      <w:u w:val="single"/>
    </w:rPr>
  </w:style>
  <w:style w:type="character" w:customStyle="1" w:styleId="pos-rel">
    <w:name w:val="pos-rel"/>
    <w:basedOn w:val="a0"/>
    <w:rsid w:val="00A5730B"/>
  </w:style>
  <w:style w:type="character" w:customStyle="1" w:styleId="time">
    <w:name w:val="time"/>
    <w:basedOn w:val="a0"/>
    <w:rsid w:val="00A5730B"/>
  </w:style>
  <w:style w:type="character" w:customStyle="1" w:styleId="read-count">
    <w:name w:val="read-count"/>
    <w:basedOn w:val="a0"/>
    <w:rsid w:val="00A5730B"/>
  </w:style>
  <w:style w:type="character" w:customStyle="1" w:styleId="name">
    <w:name w:val="name"/>
    <w:basedOn w:val="a0"/>
    <w:rsid w:val="00A5730B"/>
  </w:style>
  <w:style w:type="character" w:customStyle="1" w:styleId="get-collection">
    <w:name w:val="get-collection"/>
    <w:basedOn w:val="a0"/>
    <w:rsid w:val="00A5730B"/>
  </w:style>
  <w:style w:type="character" w:customStyle="1" w:styleId="label">
    <w:name w:val="label"/>
    <w:basedOn w:val="a0"/>
    <w:rsid w:val="00A5730B"/>
  </w:style>
  <w:style w:type="paragraph" w:styleId="a9">
    <w:name w:val="Normal (Web)"/>
    <w:basedOn w:val="a"/>
    <w:uiPriority w:val="99"/>
    <w:semiHidden/>
    <w:unhideWhenUsed/>
    <w:rsid w:val="00A57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73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57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5730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5730B"/>
  </w:style>
  <w:style w:type="character" w:customStyle="1" w:styleId="hljs-keyword">
    <w:name w:val="hljs-keyword"/>
    <w:basedOn w:val="a0"/>
    <w:rsid w:val="00A5730B"/>
  </w:style>
  <w:style w:type="character" w:customStyle="1" w:styleId="hljs-literal">
    <w:name w:val="hljs-literal"/>
    <w:basedOn w:val="a0"/>
    <w:rsid w:val="00A5730B"/>
  </w:style>
  <w:style w:type="character" w:customStyle="1" w:styleId="hljs-comment">
    <w:name w:val="hljs-comment"/>
    <w:basedOn w:val="a0"/>
    <w:rsid w:val="00A5730B"/>
  </w:style>
  <w:style w:type="character" w:customStyle="1" w:styleId="hljs-number">
    <w:name w:val="hljs-number"/>
    <w:basedOn w:val="a0"/>
    <w:rsid w:val="00A5730B"/>
  </w:style>
  <w:style w:type="character" w:customStyle="1" w:styleId="hljs-builtin">
    <w:name w:val="hljs-built_in"/>
    <w:basedOn w:val="a0"/>
    <w:rsid w:val="00A5730B"/>
  </w:style>
  <w:style w:type="character" w:styleId="aa">
    <w:name w:val="Strong"/>
    <w:basedOn w:val="a0"/>
    <w:uiPriority w:val="22"/>
    <w:qFormat/>
    <w:rsid w:val="00A5730B"/>
    <w:rPr>
      <w:b/>
      <w:bCs/>
    </w:rPr>
  </w:style>
  <w:style w:type="character" w:customStyle="1" w:styleId="skill-tree-href">
    <w:name w:val="skill-tree-href"/>
    <w:basedOn w:val="a0"/>
    <w:rsid w:val="00A5730B"/>
  </w:style>
  <w:style w:type="character" w:customStyle="1" w:styleId="skill-tree-con">
    <w:name w:val="skill-tree-con"/>
    <w:basedOn w:val="a0"/>
    <w:rsid w:val="00A5730B"/>
  </w:style>
  <w:style w:type="character" w:customStyle="1" w:styleId="skill-tree-count">
    <w:name w:val="skill-tree-count"/>
    <w:basedOn w:val="a0"/>
    <w:rsid w:val="00A5730B"/>
  </w:style>
  <w:style w:type="character" w:customStyle="1" w:styleId="profile-name">
    <w:name w:val="profile-name"/>
    <w:basedOn w:val="a0"/>
    <w:rsid w:val="00A5730B"/>
  </w:style>
  <w:style w:type="character" w:customStyle="1" w:styleId="count">
    <w:name w:val="count"/>
    <w:basedOn w:val="a0"/>
    <w:rsid w:val="00A5730B"/>
  </w:style>
  <w:style w:type="character" w:customStyle="1" w:styleId="collect-text">
    <w:name w:val="collect-text"/>
    <w:basedOn w:val="a0"/>
    <w:rsid w:val="00A5730B"/>
  </w:style>
  <w:style w:type="character" w:styleId="ab">
    <w:name w:val="Emphasis"/>
    <w:basedOn w:val="a0"/>
    <w:uiPriority w:val="20"/>
    <w:qFormat/>
    <w:rsid w:val="00A5730B"/>
    <w:rPr>
      <w:i/>
      <w:iCs/>
    </w:rPr>
  </w:style>
  <w:style w:type="character" w:customStyle="1" w:styleId="info-block">
    <w:name w:val="info-block"/>
    <w:basedOn w:val="a0"/>
    <w:rsid w:val="00A5730B"/>
  </w:style>
  <w:style w:type="character" w:customStyle="1" w:styleId="blog-title">
    <w:name w:val="blog-title"/>
    <w:basedOn w:val="a0"/>
    <w:rsid w:val="00A5730B"/>
  </w:style>
  <w:style w:type="character" w:customStyle="1" w:styleId="flag">
    <w:name w:val="flag"/>
    <w:basedOn w:val="a0"/>
    <w:rsid w:val="00A5730B"/>
  </w:style>
  <w:style w:type="character" w:customStyle="1" w:styleId="personal-home-page">
    <w:name w:val="personal-home-page"/>
    <w:basedOn w:val="a0"/>
    <w:rsid w:val="00A5730B"/>
  </w:style>
  <w:style w:type="character" w:customStyle="1" w:styleId="read">
    <w:name w:val="read"/>
    <w:basedOn w:val="a0"/>
    <w:rsid w:val="00A5730B"/>
  </w:style>
  <w:style w:type="character" w:customStyle="1" w:styleId="title">
    <w:name w:val="title"/>
    <w:basedOn w:val="a0"/>
    <w:rsid w:val="00A5730B"/>
  </w:style>
  <w:style w:type="character" w:customStyle="1" w:styleId="special-column-num">
    <w:name w:val="special-column-num"/>
    <w:basedOn w:val="a0"/>
    <w:rsid w:val="00A5730B"/>
  </w:style>
  <w:style w:type="paragraph" w:customStyle="1" w:styleId="text-center">
    <w:name w:val="text-center"/>
    <w:basedOn w:val="a"/>
    <w:rsid w:val="00A57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57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A5730B"/>
  </w:style>
  <w:style w:type="character" w:customStyle="1" w:styleId="year">
    <w:name w:val="year"/>
    <w:basedOn w:val="a0"/>
    <w:rsid w:val="00A5730B"/>
  </w:style>
  <w:style w:type="character" w:customStyle="1" w:styleId="num">
    <w:name w:val="num"/>
    <w:basedOn w:val="a0"/>
    <w:rsid w:val="00A5730B"/>
  </w:style>
  <w:style w:type="character" w:customStyle="1" w:styleId="show-txt">
    <w:name w:val="show-txt"/>
    <w:basedOn w:val="a0"/>
    <w:rsid w:val="00A5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215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6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7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807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5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9042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76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3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919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09171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2695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09375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31645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83936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80615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18871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3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7794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61118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4962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91437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2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38955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15969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11403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65964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4512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28357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4751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03734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3208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6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80207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48975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47074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9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702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0275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2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2320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19820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4326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32647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53473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399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84821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1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6228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99280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3760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44876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23535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8302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0595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1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93812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5987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24045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56104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63786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1602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1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2760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95386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8891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5539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4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80921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49686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92468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49003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4114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7602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17852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81252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26323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89029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7915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49442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3490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1788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5149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5363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16997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21451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96785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38265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3733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28842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06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21235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69841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8409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8850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6344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32505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26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19112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30669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70709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34534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19234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86087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08766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66726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7084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6189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65835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0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04333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3496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54897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143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7282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98922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5368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7917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20582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09718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93199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15972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22860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11998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67971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3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02302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44406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96691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4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10943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23826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73335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3932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5853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18167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4298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17708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62151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90622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90157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5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07544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1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6876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6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5883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3370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2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70544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19549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36088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5652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04105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0769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7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73737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8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1695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14258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18999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03074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54686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3990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92978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35534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1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14991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77375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79201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48736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28773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76786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06849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15819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14785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8337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1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3690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30963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17547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0886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06639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6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67923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92134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33131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3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8360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6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05860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78100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0169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4458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4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39783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7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62648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70289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105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4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87271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80996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4796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99194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12972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34487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1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5038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4281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96189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0717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51761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98401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4580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53411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22118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685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27497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41999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2101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5295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1735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18304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0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11007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6008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8515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9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397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01930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83748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13112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51340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0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49953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8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23818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27602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0351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7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92438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90741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63541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8610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86480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19889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1792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750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0011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662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79774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90582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1717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0598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46067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95385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1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5498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68524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1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7903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43355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0443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3413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2942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56317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2837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5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79046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65751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52319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7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97240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28232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04204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0217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6431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8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96633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96910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65103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28279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7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3057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29432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810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9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6840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57839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254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2634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0818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8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26714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0515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9524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8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77850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46090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44241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517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5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93819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3439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26331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22695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9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79711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0486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61833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12393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33175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7516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4234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70026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26159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17111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1152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7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27078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94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62464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5208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053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7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58056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0633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42033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92324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07921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7922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3545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9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8907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85084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5096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36868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016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2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0631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4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411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52409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8077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68515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2535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8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0685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79128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28772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2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41314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59769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42919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32477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1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96689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5530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2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1242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7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8925702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4149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9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0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7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157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97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538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6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2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297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494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84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01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7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802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2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0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9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9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33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178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2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2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05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40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69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456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8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4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2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343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9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68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1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7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885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2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0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46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404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0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3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5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62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6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8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9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28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0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6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6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26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0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25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750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2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65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9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81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7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2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0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097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35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87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987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4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6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62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5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79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4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08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30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0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32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23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732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0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3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45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8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71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99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986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6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81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360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8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6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257323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98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020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08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413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596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329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058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141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82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77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650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7600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003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5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76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518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5291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62852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0138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69846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3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1548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00812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0181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9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1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814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200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868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2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96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0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28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85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206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992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439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74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18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932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589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3643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37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00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1667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570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121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788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23092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36295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58129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27649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5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2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3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2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9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25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357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5157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2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1589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bs.csdn.net/" TargetMode="External"/><Relationship Id="rId18" Type="http://schemas.openxmlformats.org/officeDocument/2006/relationships/image" Target="media/image4.wmf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5.gif"/><Relationship Id="rId7" Type="http://schemas.openxmlformats.org/officeDocument/2006/relationships/hyperlink" Target="https://www.csdn.net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nscode.csdn.net/?utm_source=260232576" TargetMode="External"/><Relationship Id="rId25" Type="http://schemas.openxmlformats.org/officeDocument/2006/relationships/hyperlink" Target="https://mp.csdn.net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code.com/?utm_source=csdn_toolbar" TargetMode="External"/><Relationship Id="rId20" Type="http://schemas.openxmlformats.org/officeDocument/2006/relationships/hyperlink" Target="https://mall.csdn.net/v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ek.csdn.net/?utm_source=zhuzhantoolbar" TargetMode="External"/><Relationship Id="rId24" Type="http://schemas.openxmlformats.org/officeDocument/2006/relationships/hyperlink" Target="https://mp.csdn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i.csdn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wnload.csdn.net/" TargetMode="External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" TargetMode="External"/><Relationship Id="rId14" Type="http://schemas.openxmlformats.org/officeDocument/2006/relationships/hyperlink" Target="https://so.csdn.net/chat?utm_source=vip_chatgpt_common_pc_toolbar" TargetMode="External"/><Relationship Id="rId22" Type="http://schemas.openxmlformats.org/officeDocument/2006/relationships/hyperlink" Target="https://i.csdn.net/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2024-05-09T00:46:00Z</dcterms:created>
  <dcterms:modified xsi:type="dcterms:W3CDTF">2024-05-09T01:22:00Z</dcterms:modified>
</cp:coreProperties>
</file>